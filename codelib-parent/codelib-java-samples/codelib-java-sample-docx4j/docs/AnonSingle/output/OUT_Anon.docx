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w:p w:rsidR="00D15781" w:rsidRDefault="00945132">
      <w:pPr>
        <w:pStyle w:val="Title"/>
      </w:pPr>
      <w:r>
        <w:t>plac rat ac umsanqui</w:t>
      </w:r>
    </w:p>
    <w:p w:rsidR="00D15781" w:rsidRDefault="00945132">
      <w:r>
        <w:t>quis ue v verra ni ietiam gra ida a ique  magna m.</w:t>
      </w:r>
      <w:r w:rsidR="00665DAE">
        <w:t xml:space="preserve">  stie fau ib s a te d s a ctor sa, en auris te p s v hicula ni hproin inp.</w:t>
      </w:r>
    </w:p>
    <w:p w:rsidR="00D15781" w:rsidRDefault="00945132">
      <w:pPr>
        <w:pStyle w:val="Heading1"/>
      </w:pPr>
      <w:r>
        <w:t>matt s  apien auris c 1</w:t>
      </w:r>
    </w:p>
    <w:p w:rsidR="00D15781" w:rsidRDefault="00D15781"/>
    <w:p w:rsidR="00D15781" w:rsidRDefault="00945132">
      <w:r>
        <w:t>at a culi.</w:t>
      </w:r>
    </w:p>
    <w:p w:rsidR="00D15781" w:rsidRDefault="00945132">
      <w:pPr>
        <w:pStyle w:val="Heading1"/>
      </w:pPr>
      <w:r>
        <w:t>acetia</w:t>
      </w:r>
    </w:p>
    <w:p w:rsidR="00D15781" w:rsidRDefault="00D15781">
      <w:pPr>
        <w:ind w:left="0"/>
      </w:pP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3561"/>
        <w:gridCol w:w="3561"/>
        <w:gridCol w:w="3561"/>
      </w:tblGrid>
      <w:tr w:rsidR="00D15781">
        <w:tc>
          <w:tcPr>
            <w:tcW w:w="3561" w:type="dxa"/>
          </w:tcPr>
          <w:p w:rsidR="00D15781" w:rsidRDefault="00945132">
            <w:pPr>
              <w:ind w:left="0"/>
            </w:pPr>
            <w:r>
              <w:t>habi ant </w:t>
            </w: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D15781" w:rsidRDefault="00945132">
            <w:pPr>
              <w:ind w:left="0"/>
            </w:pPr>
            <w:r>
              <w:t>nisifu ce p</w:t>
            </w:r>
          </w:p>
        </w:tc>
      </w:tr>
      <w:tr w:rsidR="00D15781">
        <w:tc>
          <w:tcPr>
            <w:tcW w:w="3561" w:type="dxa"/>
            <w:vMerge w:val="restart"/>
          </w:tcPr>
          <w:p w:rsidR="00D15781" w:rsidRDefault="00945132">
            <w:pPr>
              <w:ind w:left="0"/>
            </w:pPr>
            <w:r>
              <w:t>nisifusc  conu</w:t>
            </w: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D15781" w:rsidRDefault="00945132">
            <w:pPr>
              <w:ind w:left="0"/>
            </w:pPr>
            <w:r>
              <w:t>platea intu</w:t>
            </w:r>
          </w:p>
        </w:tc>
      </w:tr>
      <w:tr w:rsidR="00D15781">
        <w:tc>
          <w:tcPr>
            <w:tcW w:w="3561" w:type="dxa"/>
            <w:vMerge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</w:tr>
      <w:tr w:rsidR="00D15781"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7122" w:type="dxa"/>
            <w:gridSpan w:val="2"/>
          </w:tcPr>
          <w:p w:rsidR="00D15781" w:rsidRDefault="00945132">
            <w:pPr>
              <w:ind w:left="0"/>
            </w:pPr>
            <w:r>
              <w:t>urna vehic la ha</w:t>
            </w:r>
          </w:p>
        </w:tc>
      </w:tr>
    </w:tbl>
    <w:p w:rsidR="00D15781" w:rsidRDefault="00D15781">
      <w:pPr>
        <w:ind w:left="0"/>
      </w:pPr>
    </w:p>
    <w:p w:rsidR="00D15781" w:rsidRDefault="00945132">
      <w:pPr>
        <w:ind w:left="0"/>
      </w:pPr>
      <w:r>
        <w:t>(c acc ms n molli nulla te pus e estas estibu um a gue ultric)</w:t>
      </w:r>
    </w:p>
    <w:p w:rsidR="00D15781" w:rsidRDefault="00945132">
      <w:pPr>
        <w:pStyle w:val="Heading1"/>
      </w:pPr>
      <w:r>
        <w:t>diam et p asellusate</w:t>
      </w:r>
    </w:p>
    <w:p w:rsidR="00D15781" w:rsidRDefault="00D15781">
      <w:pPr>
        <w:ind w:left="0"/>
      </w:pPr>
    </w:p>
    <w:p w:rsidR="00D15781" w:rsidRDefault="00945132">
      <w:r>
        <w:t>mass  volut</w:t>
      </w:r>
    </w:p>
    <w:p w:rsidR="00D15781" w:rsidRDefault="00945132">
      <w:pPr>
        <w:jc w:val="center"/>
      </w:pPr>
      <w:r>
        <w:t>litora</w:t>
      </w:r>
      <w:r w:rsidR="00665DAE">
        <w:t>  auri</w:t>
      </w:r>
    </w:p>
    <w:p w:rsidR="00D15781" w:rsidRDefault="00945132">
      <w:pPr>
        <w:jc w:val="right"/>
      </w:pPr>
      <w:r>
        <w:t>preti m fri</w:t>
      </w:r>
    </w:p>
    <w:p w:rsidR="00D15781" w:rsidRDefault="00945132">
      <w:pPr>
        <w:jc w:val="both"/>
      </w:pPr>
      <w:r>
        <w:t>magna vit efac</w:t>
      </w:r>
    </w:p>
    <w:p w:rsidR="00D15781" w:rsidRDefault="00D15781">
      <w:pPr>
        <w:jc w:val="both"/>
      </w:pPr>
    </w:p>
    <w:p w:rsidR="00D15781" w:rsidRDefault="00945132">
      <w:pPr>
        <w:ind w:left="720"/>
        <w:jc w:val="both"/>
      </w:pPr>
      <w:r>
        <w:t xml:space="preserve">montes s elerisqu  mauris  celerisq e feugia  molesti nam per  ccumsan  ortor mo tes ipsu  pharetr  tempus  ommodo s nectus l cinia fe is dictu stduis s d elemen umquisqu  sagitti  velit n scetur f sce mus  </w:t>
      </w:r>
    </w:p>
    <w:p w:rsidR="00D15781" w:rsidRDefault="00D15781">
      <w:pPr>
        <w:jc w:val="both"/>
      </w:pPr>
    </w:p>
    <w:p w:rsidR="00D15781" w:rsidRDefault="00945132">
      <w:pPr>
        <w:ind w:left="1440" w:hanging="720"/>
        <w:jc w:val="both"/>
      </w:pPr>
      <w:r>
        <w:t>sapie  odi  justo, ulla auris , que mon es nul am  inc dun pel ent squ  ha  cu ae; sem uis ue  ugu  ut ali uam lig lap ase lus adi isc ng  rae ent por a m  cu</w:t>
      </w:r>
    </w:p>
    <w:p w:rsidR="00D15781" w:rsidRDefault="00D15781">
      <w:pPr>
        <w:jc w:val="both"/>
      </w:pPr>
    </w:p>
    <w:p w:rsidR="00D15781" w:rsidRDefault="00D15781">
      <w:pPr>
        <w:jc w:val="both"/>
      </w:pPr>
    </w:p>
    <w:p w:rsidR="00D15781" w:rsidRDefault="00945132">
      <w:pPr>
        <w:jc w:val="both"/>
      </w:pPr>
      <w:r>
        <w:t>sagitt</w:t>
      </w:r>
    </w:p>
    <w:p w:rsidR="00D15781" w:rsidRDefault="00665DAE">
      <w:pPr>
        <w:spacing w:before="200" w:after="400"/>
        <w:ind w:left="85" w:right="85"/>
        <w:jc w:val="both"/>
      </w:pPr>
      <w:r>
        <w:t>p rtur</w:t>
      </w:r>
      <w:bookmarkStart w:name="bm1" w:id="0"/>
      <w:bookmarkEnd w:id="0"/>
      <w:r w:rsidR="00945132">
        <w:t>ient  eo c 10 itur m uriscla s lacu, 20 mentum mauri.</w:t>
      </w:r>
    </w:p>
    <w:p w:rsidR="00D15781" w:rsidRDefault="00945132">
      <w:pPr>
        <w:pStyle w:val="Heading1"/>
      </w:pPr>
      <w:r>
        <w:t>dic umst aceti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 xml:space="preserve">euis od dap </w:t>
      </w:r>
      <w:r>
        <w:rPr>
          <w:rFonts w:ascii="Arial Black" w:hAnsi="Arial Black"/>
        </w:rPr>
        <w:t>bus di nissi</w:t>
      </w:r>
    </w:p>
    <w:p w:rsidR="00D15781" w:rsidRDefault="00945132">
      <w:pPr>
        <w:jc w:val="both"/>
      </w:pPr>
      <w:r>
        <w:t xml:space="preserve">semp r arcu </w:t>
      </w:r>
      <w:r>
        <w:rPr>
          <w:sz w:val="36"/>
          <w:szCs w:val="36"/>
        </w:rPr>
        <w:t>18 giati</w:t>
      </w:r>
    </w:p>
    <w:p w:rsidR="00D15781" w:rsidRDefault="00945132">
      <w:pPr>
        <w:jc w:val="both"/>
      </w:pPr>
      <w:r>
        <w:t xml:space="preserve">acet am a i </w:t>
      </w:r>
      <w:r>
        <w:rPr>
          <w:b/>
        </w:rPr>
        <w:t>sumu</w:t>
      </w:r>
    </w:p>
    <w:p w:rsidR="00D15781" w:rsidRDefault="00945132">
      <w:pPr>
        <w:jc w:val="both"/>
      </w:pPr>
      <w:r>
        <w:t xml:space="preserve">euis od ult </w:t>
      </w:r>
      <w:r>
        <w:rPr>
          <w:i/>
        </w:rPr>
        <w:t>ices c</w:t>
      </w:r>
    </w:p>
    <w:p w:rsidR="00D15781" w:rsidRDefault="00945132">
      <w:pPr>
        <w:jc w:val="both"/>
      </w:pPr>
      <w:r>
        <w:t xml:space="preserve">eros nibhpr </w:t>
      </w:r>
      <w:r>
        <w:rPr>
          <w:u w:val="single"/>
        </w:rPr>
        <w:t>in massae</w:t>
      </w:r>
    </w:p>
    <w:p w:rsidR="00D15781" w:rsidRDefault="00945132">
      <w:pPr>
        <w:pStyle w:val="Heading1"/>
      </w:pPr>
      <w:r>
        <w:t>litora  &amp;  odioimpe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lastRenderedPageBreak/>
        <w:t>nibhinm</w:t>
      </w:r>
    </w:p>
    <w:p w:rsidR="00D15781" w:rsidRDefault="00945132">
      <w:pPr>
        <w:pStyle w:val="ListParagraph"/>
        <w:numPr>
          <w:ilvl w:val="0"/>
          <w:numId w:val="1"/>
        </w:numPr>
        <w:jc w:val="both"/>
      </w:pPr>
      <w:r>
        <w:t>necin 1</w:t>
      </w:r>
    </w:p>
    <w:p w:rsidR="00D15781" w:rsidRDefault="00945132">
      <w:pPr>
        <w:pStyle w:val="ListParagraph"/>
        <w:numPr>
          <w:ilvl w:val="1"/>
          <w:numId w:val="1"/>
        </w:numPr>
        <w:jc w:val="both"/>
      </w:pPr>
      <w:r>
        <w:t>egest 2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>semquisqu</w:t>
      </w:r>
    </w:p>
    <w:p w:rsidR="00D15781" w:rsidRDefault="00945132">
      <w:pPr>
        <w:pStyle w:val="ListParagraph"/>
        <w:numPr>
          <w:ilvl w:val="0"/>
          <w:numId w:val="2"/>
        </w:numPr>
        <w:jc w:val="both"/>
      </w:pPr>
      <w:r>
        <w:t>poten 1</w:t>
      </w:r>
    </w:p>
    <w:p w:rsidR="00D15781" w:rsidRDefault="00945132">
      <w:pPr>
        <w:pStyle w:val="ListParagraph"/>
        <w:numPr>
          <w:ilvl w:val="1"/>
          <w:numId w:val="2"/>
        </w:numPr>
        <w:jc w:val="both"/>
      </w:pPr>
      <w:r>
        <w:t>liber 2</w:t>
      </w:r>
    </w:p>
    <w:p w:rsidR="00D15781" w:rsidRDefault="00945132">
      <w:pPr>
        <w:pStyle w:val="ListParagraph"/>
        <w:numPr>
          <w:ilvl w:val="2"/>
          <w:numId w:val="2"/>
        </w:numPr>
        <w:jc w:val="both"/>
      </w:pPr>
      <w:r>
        <w:t>ametb 3</w:t>
      </w:r>
    </w:p>
    <w:p w:rsidR="00D15781" w:rsidRDefault="00D15781">
      <w:pPr>
        <w:ind w:left="720"/>
        <w:jc w:val="both"/>
      </w:pPr>
    </w:p>
    <w:p w:rsidR="00D15781" w:rsidRDefault="00945132">
      <w:pPr>
        <w:pStyle w:val="Heading1"/>
      </w:pPr>
      <w:r>
        <w:t>potent</w:t>
      </w:r>
    </w:p>
    <w:p w:rsidR="00D15781" w:rsidRDefault="00D15781">
      <w:pPr>
        <w:ind w:left="0"/>
      </w:pPr>
    </w:p>
    <w:p w:rsidR="00D15781" w:rsidRDefault="00945132">
      <w:r>
        <w:t>volu:</w:t>
      </w:r>
    </w:p>
    <w:p w:rsidR="00D15781" w:rsidRDefault="00945132">
      <w:r>
        <w:rPr>
          <w:noProof/>
          <w:lang w:val="en-AU" w:eastAsia="ko-KR"/>
        </w:rPr>
        <w:drawing>
          <wp:inline distT="0" distB="0" distL="0" distR="0">
            <wp:extent cx="3238500" cy="2362200"/>
            <wp:effectExtent l="19050" t="0" r="0" b="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D15781"/>
    <w:p w:rsidR="00D15781" w:rsidRDefault="00945132">
      <w:r>
        <w:t>era (magnis):</w:t>
      </w:r>
    </w:p>
    <w:p w:rsidR="00D15781" w:rsidRDefault="00945132">
      <w:r>
        <w:rPr>
          <w:noProof/>
          <w:lang w:val="en-AU" w:eastAsia="ko-KR"/>
        </w:rPr>
        <w:lastRenderedPageBreak/>
        <w:drawing>
          <wp:inline distT="0" distB="0" distL="0" distR="0">
            <wp:extent cx="2809875" cy="5473022"/>
            <wp:effectExtent l="1905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09" cy="547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D15781"/>
    <w:p w:rsidR="00D15781" w:rsidRDefault="00945132">
      <w:r>
        <w:t xml:space="preserve">inc (tos  </w:t>
      </w:r>
      <w:hyperlink w:history="true" r:id="rId10">
        <w:r>
          <w:rPr>
            <w:rStyle w:val="Hyperlink"/>
          </w:rPr>
          <w:t>uncd://c tristique qu.s p/tentia/iquam -i1a.iqu</w:t>
        </w:r>
      </w:hyperlink>
      <w:r>
        <w:t xml:space="preserve"> )</w:t>
      </w:r>
    </w:p>
    <w:p w:rsidR="00D15781" w:rsidRDefault="00945132">
      <w:r>
        <w:rPr>
          <w:noProof/>
          <w:lang w:val="en-AU" w:eastAsia="ko-KR"/>
        </w:rPr>
        <w:drawing>
          <wp:inline distT="0" distB="0" distL="0" distR="0">
            <wp:extent cx="4286250" cy="3343275"/>
            <wp:effectExtent l="19050" t="0" r="0" b="0"/>
            <wp:docPr id="5" name="Picture 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945132">
      <w:pPr>
        <w:ind w:left="0"/>
      </w:pPr>
      <w:r>
        <w:t>(olut: tf sce qu s a ph retr  tel 2003 &amp; 2007 nultrici)</w:t>
      </w:r>
    </w:p>
    <w:p w:rsidR="00D15781" w:rsidRDefault="00D15781"/>
    <w:p w:rsidR="00D15781" w:rsidRDefault="00945132">
      <w:r>
        <w:br w:type="page"/>
      </w:r>
    </w:p>
    <w:p w:rsidR="00D15781" w:rsidRDefault="00945132">
      <w:pPr>
        <w:ind w:left="0"/>
      </w:pPr>
      <w:r>
        <w:lastRenderedPageBreak/>
        <w:t>volu pat a ris  itae </w:t>
      </w:r>
    </w:p>
    <w:p w:rsidR="00D15781" w:rsidRDefault="00D15781">
      <w:pPr>
        <w:ind w:left="0"/>
      </w:pPr>
    </w:p>
    <w:p w:rsidR="00D15781" w:rsidRDefault="00945132">
      <w:pPr>
        <w:ind w:left="0"/>
        <w:jc w:val="both"/>
      </w:pPr>
      <w:r>
        <w:t xml:space="preserve">augu  i  at  u elei end mifu. </w:t>
      </w:r>
      <w:ins w:author="Jason Harrop" w:date="2007-12-09T10:14:00Z" w:id="1">
        <w:r>
          <w:t>e  ccumsanqu</w:t>
        </w:r>
      </w:ins>
      <w:r>
        <w:t xml:space="preserve"> sque nam ul</w:t>
      </w:r>
      <w:del w:author="Jason Harrop" w:date="2007-12-09T10:14:00Z" w:id="2">
        <w:r>
          <w:delText xml:space="preserve"> r cesfusce</w:delText>
        </w:r>
      </w:del>
      <w:r>
        <w:t>.</w:t>
      </w:r>
    </w:p>
    <w:p w:rsidR="00D15781" w:rsidRDefault="00D15781">
      <w:pPr>
        <w:ind w:left="0"/>
        <w:jc w:val="both"/>
      </w:pPr>
    </w:p>
    <w:p w:rsidR="00D15781" w:rsidRDefault="00945132">
      <w:pPr>
        <w:ind w:left="0"/>
      </w:pPr>
      <w:r>
        <w:t>nam  idic lus vari s ferm ntumcu</w:t>
      </w:r>
      <w:r>
        <w:br/>
        <w:t>rab tur  or aphasellu</w:t>
      </w:r>
    </w:p>
    <w:p w:rsidR="00D15781" w:rsidRDefault="00D15781">
      <w:pPr>
        <w:ind w:left="0"/>
      </w:pPr>
    </w:p>
    <w:sectPr w:rsidR="00D15781">
      <w:head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endnote w:type="separator" w:id="-1">
    <w:p w:rsidR="00F16BA9" w:rsidRDefault="00F16BA9">
      <w:r>
        <w:separator/>
      </w:r>
    </w:p>
  </w:endnote>
  <w:endnote w:type="continuationSeparator" w:id="0">
    <w:p w:rsidR="00F16BA9" w:rsidRDefault="00F16BA9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 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otnote w:type="separator" w:id="-1">
    <w:p w:rsidR="00F16BA9" w:rsidRDefault="00F16BA9">
      <w:r>
        <w:separator/>
      </w:r>
    </w:p>
  </w:footnote>
  <w:footnote w:type="continuationSeparator" w:id="0">
    <w:p w:rsidR="00F16BA9" w:rsidRDefault="00F16BA9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="00D15781" w:rsidRDefault="00945132">
    <w:pPr>
      <w:pStyle w:val="Header"/>
    </w:pPr>
    <w:r>
      <w:t>pr mis se</w:t>
    </w:r>
  </w:p>
  <w:p w:rsidR="00D15781" w:rsidRDefault="00D15781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?"/>
      <w:lvlJc w:val="left"/>
      <w:pPr>
        <w:ind w:left="2246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?"/>
      <w:lvlJc w:val="left"/>
      <w:pPr>
        <w:ind w:left="2966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86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?"/>
      <w:lvlJc w:val="left"/>
      <w:pPr>
        <w:ind w:left="4406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?"/>
      <w:lvlJc w:val="left"/>
      <w:pPr>
        <w:ind w:left="5126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846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?"/>
      <w:lvlJc w:val="left"/>
      <w:pPr>
        <w:ind w:left="656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81"/>
    <w:rsid w:val="00451A5E"/>
    <w:rsid w:val="00665DAE"/>
    <w:rsid w:val="00945132"/>
    <w:rsid w:val="00D15781"/>
    <w:rsid w:val="00F1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8"/>
    <Relationship Target="fontTable.xml" Type="http://schemas.openxmlformats.org/officeDocument/2006/relationships/fontTable" Id="rId13"/>
    <Relationship Target="endnotes.xml" Type="http://schemas.openxmlformats.org/officeDocument/2006/relationships/endnotes" Id="rId7"/>
    <Relationship Target="header1.xml" Type="http://schemas.openxmlformats.org/officeDocument/2006/relationships/header" Id="rId12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otnotes.xml" Type="http://schemas.openxmlformats.org/officeDocument/2006/relationships/footnotes" Id="rId6"/>
    <Relationship Target="media/image3.png" Type="http://schemas.openxmlformats.org/officeDocument/2006/relationships/image" Id="rId11"/>
    <Relationship Target="webSettings.xml" Type="http://schemas.openxmlformats.org/officeDocument/2006/relationships/webSettings" Id="rId5"/>
    <Relationship TargetMode="External" Target="http://davidpritchard.org/images/pacsoc-s1b.png" Type="http://schemas.openxmlformats.org/officeDocument/2006/relationships/hyperlink" Id="rId10"/>
    <Relationship Target="settings.xml" Type="http://schemas.openxmlformats.org/officeDocument/2006/relationships/settings" Id="rId4"/>
    <Relationship Target="media/image2.gif" Type="http://schemas.openxmlformats.org/officeDocument/2006/relationships/image" Id="rId9"/>
    <Relationship Target="theme/theme1.xml" Type="http://schemas.openxmlformats.org/officeDocument/2006/relationships/theme" Id="rId14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Pages>5</properties:Pages>
  <properties:Words>211</properties:Words>
  <properties:Characters>1203</properties:Characters>
  <properties:Lines>10</properties:Lines>
  <properties:Paragraphs>2</properties:Paragraphs>
  <properties:TotalTime>1</properties:TotalTime>
  <properties:ScaleCrop>false</properties:ScaleCrop>
  <properties:TitlesOfParts>
    <vt:vector baseType="lpstr" size="1">
      <vt:lpstr/>
    </vt:vector>
  </properties:TitlesOfParts>
  <properties:LinksUpToDate>false</properties:LinksUpToDate>
  <properties:CharactersWithSpaces>1412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2012-04-01T06:37:00Z</dcterms:created>
  <dc:creator>docx4j</dc:creator>
  <cp:lastModifiedBy>docx4j</cp:lastModifiedBy>
  <dcterms:modified xmlns:xsi="http://www.w3.org/2001/XMLSchema-instance" xsi:type="dcterms:W3CDTF">2012-05-23T12:55:00Z</dcterms:modified>
  <cp:revision>3</cp:revision>
</cp:coreProperties>
</file>